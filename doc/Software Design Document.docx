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3629EBF9" w14:textId="77777777" w:rsidR="00BE778C" w:rsidRDefault="00BE778C" w:rsidP="00BE778C">
      <w:pPr>
        <w:jc w:val="center"/>
        <w:rPr>
          <w:b/>
          <w:color w:val="27D949"/>
          <w:sz w:val="80"/>
          <w:szCs w:val="80"/>
        </w:rPr>
      </w:pPr>
      <w:r>
        <w:rPr>
          <w:b/>
          <w:color w:val="27D949"/>
          <w:sz w:val="80"/>
          <w:szCs w:val="80"/>
        </w:rPr>
        <w:t>COVID CARE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0BF4984" w14:textId="18990029" w:rsidR="00701217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40417" w:history="1">
            <w:r w:rsidR="00701217" w:rsidRPr="0027292D">
              <w:rPr>
                <w:rStyle w:val="Hyperlink"/>
                <w:noProof/>
              </w:rPr>
              <w:t>I. Overview</w:t>
            </w:r>
            <w:r w:rsidR="00701217">
              <w:rPr>
                <w:noProof/>
                <w:webHidden/>
              </w:rPr>
              <w:tab/>
            </w:r>
            <w:r w:rsidR="00701217">
              <w:rPr>
                <w:noProof/>
                <w:webHidden/>
              </w:rPr>
              <w:fldChar w:fldCharType="begin"/>
            </w:r>
            <w:r w:rsidR="00701217">
              <w:rPr>
                <w:noProof/>
                <w:webHidden/>
              </w:rPr>
              <w:instrText xml:space="preserve"> PAGEREF _Toc98340417 \h </w:instrText>
            </w:r>
            <w:r w:rsidR="00701217">
              <w:rPr>
                <w:noProof/>
                <w:webHidden/>
              </w:rPr>
            </w:r>
            <w:r w:rsidR="00701217">
              <w:rPr>
                <w:noProof/>
                <w:webHidden/>
              </w:rPr>
              <w:fldChar w:fldCharType="separate"/>
            </w:r>
            <w:r w:rsidR="00701217">
              <w:rPr>
                <w:noProof/>
                <w:webHidden/>
              </w:rPr>
              <w:t>3</w:t>
            </w:r>
            <w:r w:rsidR="00701217">
              <w:rPr>
                <w:noProof/>
                <w:webHidden/>
              </w:rPr>
              <w:fldChar w:fldCharType="end"/>
            </w:r>
          </w:hyperlink>
        </w:p>
        <w:p w14:paraId="55742405" w14:textId="1DEBEB03" w:rsidR="00701217" w:rsidRDefault="00701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18" w:history="1">
            <w:r w:rsidRPr="0027292D">
              <w:rPr>
                <w:rStyle w:val="Hyperlink"/>
                <w:noProof/>
              </w:rPr>
              <w:t>1. Code Packages/Namespaces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B033" w14:textId="257DBDE9" w:rsidR="00701217" w:rsidRDefault="00701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19" w:history="1">
            <w:r w:rsidRPr="0027292D">
              <w:rPr>
                <w:rStyle w:val="Hyperlink"/>
                <w:noProof/>
              </w:rPr>
              <w:t>II. Code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934F" w14:textId="5C2FD143" w:rsidR="00701217" w:rsidRDefault="00701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0" w:history="1">
            <w:r w:rsidRPr="0027292D">
              <w:rPr>
                <w:rStyle w:val="Hyperlink"/>
                <w:noProof/>
              </w:rPr>
              <w:t>1. &lt;Feature/Function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9FE10" w14:textId="68E74A80" w:rsidR="00701217" w:rsidRDefault="00701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1" w:history="1">
            <w:r w:rsidRPr="0027292D">
              <w:rPr>
                <w:rStyle w:val="Hyperlink"/>
                <w:noProof/>
              </w:rPr>
              <w:t>a.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86C6" w14:textId="418181CD" w:rsidR="00701217" w:rsidRDefault="00701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2" w:history="1">
            <w:r w:rsidRPr="0027292D">
              <w:rPr>
                <w:rStyle w:val="Hyperlink"/>
                <w:noProof/>
              </w:rPr>
              <w:t>b. Class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4767" w14:textId="5EEE1E20" w:rsidR="00701217" w:rsidRDefault="00701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3" w:history="1">
            <w:r w:rsidRPr="0027292D">
              <w:rPr>
                <w:rStyle w:val="Hyperlink"/>
                <w:noProof/>
              </w:rPr>
              <w:t>c.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FC6F" w14:textId="5E75CFAC" w:rsidR="00701217" w:rsidRDefault="0070121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4" w:history="1">
            <w:r w:rsidRPr="0027292D">
              <w:rPr>
                <w:rStyle w:val="Hyperlink"/>
                <w:noProof/>
              </w:rPr>
              <w:t>d.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EE2C6" w14:textId="15DC23C3" w:rsidR="00701217" w:rsidRDefault="00701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5" w:history="1">
            <w:r w:rsidRPr="0027292D">
              <w:rPr>
                <w:rStyle w:val="Hyperlink"/>
                <w:noProof/>
              </w:rPr>
              <w:t>2.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EA577" w14:textId="0D218288" w:rsidR="00701217" w:rsidRDefault="007012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6" w:history="1">
            <w:r w:rsidRPr="0027292D">
              <w:rPr>
                <w:rStyle w:val="Hyperlink"/>
                <w:noProof/>
              </w:rPr>
              <w:t>III.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9069" w14:textId="4359FDB6" w:rsidR="00701217" w:rsidRDefault="00701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7" w:history="1">
            <w:r w:rsidRPr="0027292D">
              <w:rPr>
                <w:rStyle w:val="Hyperlink"/>
                <w:noProof/>
              </w:rPr>
              <w:t>1.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DF3E" w14:textId="5CD0397A" w:rsidR="00701217" w:rsidRDefault="0070121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340428" w:history="1">
            <w:r w:rsidRPr="0027292D">
              <w:rPr>
                <w:rStyle w:val="Hyperlink"/>
                <w:noProof/>
              </w:rPr>
              <w:t>2.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_Toc98340428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53F" w14:textId="6D3F11DB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93091A0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98340417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98340418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0FA5DD84" w14:textId="12D7B2C0" w:rsidR="00DF57E3" w:rsidRDefault="005C459A" w:rsidP="00AD6C1E">
      <w:pPr>
        <w:pStyle w:val="Heading1"/>
      </w:pPr>
      <w:bookmarkStart w:id="2" w:name="_Toc98340419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2"/>
    </w:p>
    <w:p w14:paraId="692FDCEE" w14:textId="730F0AD3" w:rsidR="00A22B37" w:rsidRPr="006368ED" w:rsidRDefault="004628BE" w:rsidP="00542625">
      <w:pPr>
        <w:pStyle w:val="Heading2"/>
      </w:pPr>
      <w:bookmarkStart w:id="3" w:name="_Toc98340420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3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 xml:space="preserve">. It </w:t>
      </w:r>
      <w:proofErr w:type="gramStart"/>
      <w:r w:rsidR="00C650E5">
        <w:rPr>
          <w:i/>
          <w:color w:val="0000FF"/>
        </w:rPr>
        <w:t>include</w:t>
      </w:r>
      <w:proofErr w:type="gramEnd"/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4" w:name="_Toc98340421"/>
      <w:r>
        <w:t>a</w:t>
      </w:r>
      <w:r w:rsidR="00542625">
        <w:t>.</w:t>
      </w:r>
      <w:r w:rsidR="00E52D41" w:rsidRPr="006368ED">
        <w:t xml:space="preserve"> Class Diagram</w:t>
      </w:r>
      <w:bookmarkEnd w:id="4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5" w:name="_Toc98340422"/>
      <w:r>
        <w:lastRenderedPageBreak/>
        <w:t>b</w:t>
      </w:r>
      <w:r w:rsidR="0068565A">
        <w:t>.</w:t>
      </w:r>
      <w:r w:rsidR="00542625">
        <w:t xml:space="preserve"> Class Specifications</w:t>
      </w:r>
      <w:bookmarkEnd w:id="5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6" w:name="_Toc98340423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6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7" w:name="_Toc98340424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7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8" w:name="_Toc98340425"/>
      <w:r>
        <w:lastRenderedPageBreak/>
        <w:t>2. &lt;Feature/Function Name2&gt;</w:t>
      </w:r>
      <w:bookmarkEnd w:id="8"/>
    </w:p>
    <w:p w14:paraId="78446D1F" w14:textId="1779F47A" w:rsidR="0068565A" w:rsidRDefault="005C459A" w:rsidP="0068565A">
      <w:r>
        <w:t>…</w:t>
      </w:r>
    </w:p>
    <w:p w14:paraId="1A7542DF" w14:textId="21264A6C" w:rsidR="00B10140" w:rsidRDefault="005C459A" w:rsidP="00B10140">
      <w:pPr>
        <w:pStyle w:val="Heading1"/>
      </w:pPr>
      <w:bookmarkStart w:id="9" w:name="_Toc98340426"/>
      <w:r>
        <w:t xml:space="preserve">III. Database </w:t>
      </w:r>
      <w:r w:rsidR="00B1221B">
        <w:t>Design</w:t>
      </w:r>
      <w:bookmarkEnd w:id="9"/>
    </w:p>
    <w:p w14:paraId="5501DB56" w14:textId="0BCB4210" w:rsidR="00B10140" w:rsidRPr="00B10140" w:rsidRDefault="00B10140" w:rsidP="00B10140">
      <w:pPr>
        <w:pStyle w:val="Heading2"/>
      </w:pPr>
      <w:bookmarkStart w:id="10" w:name="_Toc98340427"/>
      <w:r>
        <w:t>1. Database Schema</w:t>
      </w:r>
      <w:bookmarkEnd w:id="10"/>
    </w:p>
    <w:p w14:paraId="67C8BA07" w14:textId="77777777" w:rsidR="00B1221B" w:rsidRPr="00973EEB" w:rsidRDefault="00B1221B" w:rsidP="00B1221B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 – following MySQL database naming convention]</w:t>
      </w:r>
    </w:p>
    <w:p w14:paraId="1A957AA2" w14:textId="77777777" w:rsidR="00B1221B" w:rsidRDefault="00B1221B" w:rsidP="00B1221B">
      <w:pPr>
        <w:jc w:val="center"/>
      </w:pPr>
      <w:r>
        <w:rPr>
          <w:noProof/>
        </w:rPr>
        <w:drawing>
          <wp:inline distT="0" distB="0" distL="0" distR="0" wp14:anchorId="631A131E" wp14:editId="7A5C6486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5564" w14:textId="0D823D07" w:rsidR="00B1221B" w:rsidRPr="00B10140" w:rsidRDefault="00B10140" w:rsidP="00B10140">
      <w:pPr>
        <w:pStyle w:val="Heading2"/>
      </w:pPr>
      <w:bookmarkStart w:id="11" w:name="_Toc98340428"/>
      <w:r>
        <w:t>2. Table Description</w:t>
      </w:r>
      <w:bookmarkEnd w:id="11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B1221B" w:rsidRPr="00B04F78" w14:paraId="5D02A0D0" w14:textId="77777777" w:rsidTr="007A69E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4DC8BAC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BE721A6" w14:textId="77777777" w:rsidR="00B1221B" w:rsidRPr="00B04F78" w:rsidRDefault="00B1221B" w:rsidP="007A69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1221B" w14:paraId="51F64CD4" w14:textId="77777777" w:rsidTr="007A69EC">
        <w:tc>
          <w:tcPr>
            <w:tcW w:w="551" w:type="dxa"/>
          </w:tcPr>
          <w:p w14:paraId="48E03EA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5DD06681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1EF95AE7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5F2102F1" w14:textId="77777777" w:rsidR="00B1221B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107ACC24" w14:textId="77777777" w:rsidR="00B1221B" w:rsidRPr="009C059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B1221B" w14:paraId="25CDCC0F" w14:textId="77777777" w:rsidTr="007A69EC">
        <w:tc>
          <w:tcPr>
            <w:tcW w:w="551" w:type="dxa"/>
          </w:tcPr>
          <w:p w14:paraId="70EE535B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200AAF2" w14:textId="77777777" w:rsidR="00B1221B" w:rsidRPr="00111EB4" w:rsidRDefault="00B1221B" w:rsidP="007A69EC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6EAAB424" w14:textId="77777777" w:rsidR="00B1221B" w:rsidRPr="00BD3B0C" w:rsidRDefault="00B1221B" w:rsidP="007A69EC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01217"/>
    <w:rsid w:val="00702295"/>
    <w:rsid w:val="00722750"/>
    <w:rsid w:val="00751C7B"/>
    <w:rsid w:val="00773FD9"/>
    <w:rsid w:val="007865A7"/>
    <w:rsid w:val="00792015"/>
    <w:rsid w:val="00794084"/>
    <w:rsid w:val="007B2022"/>
    <w:rsid w:val="007C17BD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2504"/>
    <w:rsid w:val="00B1486C"/>
    <w:rsid w:val="00B37C39"/>
    <w:rsid w:val="00B5232C"/>
    <w:rsid w:val="00B636DC"/>
    <w:rsid w:val="00B678FE"/>
    <w:rsid w:val="00B7727A"/>
    <w:rsid w:val="00B95365"/>
    <w:rsid w:val="00BC799A"/>
    <w:rsid w:val="00BD6998"/>
    <w:rsid w:val="00BE444E"/>
    <w:rsid w:val="00BE778C"/>
    <w:rsid w:val="00C0568B"/>
    <w:rsid w:val="00C2268C"/>
    <w:rsid w:val="00C366A9"/>
    <w:rsid w:val="00C36C5B"/>
    <w:rsid w:val="00C528A3"/>
    <w:rsid w:val="00C650E5"/>
    <w:rsid w:val="00C84BCD"/>
    <w:rsid w:val="00CA4458"/>
    <w:rsid w:val="00CB6A4F"/>
    <w:rsid w:val="00CC55BF"/>
    <w:rsid w:val="00CE3CBE"/>
    <w:rsid w:val="00D04CEC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Hung Hoang</cp:lastModifiedBy>
  <cp:revision>88</cp:revision>
  <dcterms:created xsi:type="dcterms:W3CDTF">2020-06-17T07:32:00Z</dcterms:created>
  <dcterms:modified xsi:type="dcterms:W3CDTF">2022-03-16T09:26:00Z</dcterms:modified>
</cp:coreProperties>
</file>